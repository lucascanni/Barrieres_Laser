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B4BB" w14:textId="516B888A" w:rsidR="00DE4648" w:rsidRPr="00DE4648" w:rsidRDefault="00DE4648" w:rsidP="00DE4648">
      <w:pPr>
        <w:jc w:val="center"/>
        <w:rPr>
          <w:sz w:val="40"/>
          <w:szCs w:val="40"/>
        </w:rPr>
      </w:pPr>
      <w:r w:rsidRPr="00DE4648">
        <w:rPr>
          <w:sz w:val="40"/>
          <w:szCs w:val="40"/>
        </w:rPr>
        <w:t>Projet "Barrières Laser 2022"</w:t>
      </w:r>
    </w:p>
    <w:p w14:paraId="76C1AB63" w14:textId="565F25BF" w:rsidR="0073313D" w:rsidRPr="00DE4648" w:rsidRDefault="005A7227" w:rsidP="00DE464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Calcul vitesse, </w:t>
      </w:r>
      <w:r w:rsidR="005E5960">
        <w:rPr>
          <w:sz w:val="40"/>
          <w:szCs w:val="40"/>
        </w:rPr>
        <w:t>longueur et</w:t>
      </w:r>
      <w:r>
        <w:rPr>
          <w:sz w:val="40"/>
          <w:szCs w:val="40"/>
        </w:rPr>
        <w:t xml:space="preserve"> e</w:t>
      </w:r>
      <w:r w:rsidR="00DE4648" w:rsidRPr="00DE4648">
        <w:rPr>
          <w:sz w:val="40"/>
          <w:szCs w:val="40"/>
        </w:rPr>
        <w:t>stimation des temps</w:t>
      </w:r>
    </w:p>
    <w:p w14:paraId="3A0EEBD1" w14:textId="38583776" w:rsidR="00DE4648" w:rsidRDefault="005A7227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B5474A6" wp14:editId="680160E9">
                <wp:simplePos x="0" y="0"/>
                <wp:positionH relativeFrom="column">
                  <wp:posOffset>-344624</wp:posOffset>
                </wp:positionH>
                <wp:positionV relativeFrom="paragraph">
                  <wp:posOffset>110944</wp:posOffset>
                </wp:positionV>
                <wp:extent cx="6880860" cy="1698170"/>
                <wp:effectExtent l="0" t="0" r="34290" b="0"/>
                <wp:wrapNone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860" cy="1698170"/>
                          <a:chOff x="0" y="0"/>
                          <a:chExt cx="6880860" cy="1698170"/>
                        </a:xfrm>
                      </wpg:grpSpPr>
                      <wps:wsp>
                        <wps:cNvPr id="7" name="Connecteur droit avec flèche 7"/>
                        <wps:cNvCnPr/>
                        <wps:spPr>
                          <a:xfrm>
                            <a:off x="1431472" y="1099457"/>
                            <a:ext cx="31623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>
                            <a:off x="517072" y="402771"/>
                            <a:ext cx="8712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Groupe 23"/>
                        <wpg:cNvGrpSpPr/>
                        <wpg:grpSpPr>
                          <a:xfrm>
                            <a:off x="0" y="0"/>
                            <a:ext cx="6880860" cy="1698170"/>
                            <a:chOff x="0" y="0"/>
                            <a:chExt cx="6880860" cy="1698170"/>
                          </a:xfrm>
                        </wpg:grpSpPr>
                        <wps:wsp>
                          <wps:cNvPr id="1" name="Connecteur droit 1"/>
                          <wps:cNvCnPr/>
                          <wps:spPr>
                            <a:xfrm flipV="1">
                              <a:off x="0" y="81642"/>
                              <a:ext cx="6880860" cy="45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Connecteur droit 2"/>
                          <wps:cNvCnPr/>
                          <wps:spPr>
                            <a:xfrm flipV="1">
                              <a:off x="0" y="1132114"/>
                              <a:ext cx="6880860" cy="45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387929" y="1104900"/>
                              <a:ext cx="45719" cy="2057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387929" y="38100"/>
                              <a:ext cx="45719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550229" y="0"/>
                              <a:ext cx="45085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593771" y="1045028"/>
                              <a:ext cx="45719" cy="2057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Zone de texte 8"/>
                          <wps:cNvSpPr txBox="1"/>
                          <wps:spPr>
                            <a:xfrm>
                              <a:off x="1687286" y="887185"/>
                              <a:ext cx="2562769" cy="642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B9B7AA" w14:textId="0867980D" w:rsidR="00FC6BCD" w:rsidRDefault="00FC6BCD" w:rsidP="00FC6B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DB = distance entre les 2 barrières</w:t>
                                </w:r>
                              </w:p>
                              <w:p w14:paraId="7E0EA3F0" w14:textId="54FCD283" w:rsidR="00FC6BCD" w:rsidRPr="00FC6BCD" w:rsidRDefault="00FC6BCD" w:rsidP="00FC6BCD">
                                <w:pPr>
                                  <w:jc w:val="center"/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FC6BCD"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1 m 50 environ :</w:t>
                                </w: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FC6BCD"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cette valeur devra pouvoir être paramétrée</w:t>
                                </w: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précisément</w:t>
                                </w:r>
                                <w:r w:rsidRPr="00FC6BCD"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et archivée en base de données.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Zone de texte 9"/>
                          <wps:cNvSpPr txBox="1"/>
                          <wps:spPr>
                            <a:xfrm>
                              <a:off x="1104900" y="1382485"/>
                              <a:ext cx="658586" cy="315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FA1311" w14:textId="73147987" w:rsidR="00FC6BCD" w:rsidRPr="00FC6BCD" w:rsidRDefault="00FC6BCD" w:rsidP="00FC6BC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Barrière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Zone de texte 10"/>
                          <wps:cNvSpPr txBox="1"/>
                          <wps:spPr>
                            <a:xfrm>
                              <a:off x="4278086" y="1311728"/>
                              <a:ext cx="658586" cy="315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E4D79A" w14:textId="4DA7FF9D" w:rsidR="00FC6BCD" w:rsidRPr="00FC6BCD" w:rsidRDefault="00FC6BCD" w:rsidP="00FC6BC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Barrière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" name="Groupe 15"/>
                          <wpg:cNvGrpSpPr/>
                          <wpg:grpSpPr>
                            <a:xfrm>
                              <a:off x="517071" y="451757"/>
                              <a:ext cx="870404" cy="653143"/>
                              <a:chOff x="0" y="0"/>
                              <a:chExt cx="870404" cy="653143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549548" cy="49466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549729" y="212272"/>
                                <a:ext cx="320675" cy="2825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Ellipse 13"/>
                            <wps:cNvSpPr/>
                            <wps:spPr>
                              <a:xfrm>
                                <a:off x="146958" y="495300"/>
                                <a:ext cx="157843" cy="157843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Ellipse 14"/>
                            <wps:cNvSpPr/>
                            <wps:spPr>
                              <a:xfrm>
                                <a:off x="549729" y="489857"/>
                                <a:ext cx="157843" cy="157843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Zone de texte 22"/>
                          <wps:cNvSpPr txBox="1"/>
                          <wps:spPr>
                            <a:xfrm>
                              <a:off x="408214" y="217714"/>
                              <a:ext cx="1409609" cy="2612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39C37" w14:textId="1039E2F2" w:rsidR="00FC6BCD" w:rsidRPr="00FC6BCD" w:rsidRDefault="00FC6BCD" w:rsidP="00FC6BCD">
                                <w:pPr>
                                  <w:jc w:val="center"/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LV : longueur véhicule</w:t>
                                </w:r>
                                <w:r w:rsidRPr="00FC6BCD"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5474A6" id="Groupe 24" o:spid="_x0000_s1026" style="position:absolute;margin-left:-27.15pt;margin-top:8.75pt;width:541.8pt;height:133.7pt;z-index:251683840" coordsize="68808,1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27" type="#_x0000_t32" style="position:absolute;left:14314;top:10994;width:316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Connecteur droit avec flèche 21" o:spid="_x0000_s1028" type="#_x0000_t32" style="position:absolute;left:5170;top:4027;width:87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" strokecolor="#5b9bd5 [3204]" strokeweight=".5pt">
                  <v:stroke startarrow="block" endarrow="block" joinstyle="miter"/>
                </v:shape>
                <v:group id="Groupe 23" o:spid="_x0000_s1029" style="position:absolute;width:68808;height:16981" coordsize="68808,16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Connecteur droit 1" o:spid="_x0000_s1030" style="position:absolute;flip:y;visibility:visible;mso-wrap-style:square" from="0,816" to="68808,1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" strokecolor="#5b9bd5 [3204]" strokeweight=".5pt">
                    <v:stroke joinstyle="miter"/>
                  </v:line>
                  <v:line id="Connecteur droit 2" o:spid="_x0000_s1031" style="position:absolute;flip:y;visibility:visible;mso-wrap-style:square" from="0,11321" to="68808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5b9bd5 [3204]" strokeweight=".5pt">
                    <v:stroke joinstyle="miter"/>
                  </v:line>
                  <v:rect id="Rectangle 3" o:spid="_x0000_s1032" style="position:absolute;left:13879;top:11049;width:457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/>
                  <v:rect id="Rectangle 4" o:spid="_x0000_s1033" style="position:absolute;left:13879;top:381;width:457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" fillcolor="#d8d8d8 [2732]" strokecolor="#1f4d78 [1604]" strokeweight="1pt"/>
                  <v:rect id="Rectangle 5" o:spid="_x0000_s1034" style="position:absolute;left:45502;width:451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" fillcolor="#d8d8d8 [2732]" strokecolor="#1f4d78 [1604]" strokeweight="1pt"/>
                  <v:rect id="Rectangle 6" o:spid="_x0000_s1035" style="position:absolute;left:45937;top:10450;width:457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" o:spid="_x0000_s1036" type="#_x0000_t202" style="position:absolute;left:16872;top:8871;width:25628;height:6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1BB9B7AA" w14:textId="0867980D" w:rsidR="00FC6BCD" w:rsidRDefault="00FC6BCD" w:rsidP="00FC6B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DB = distance entre les 2 barrières</w:t>
                          </w:r>
                        </w:p>
                        <w:p w14:paraId="7E0EA3F0" w14:textId="54FCD283" w:rsidR="00FC6BCD" w:rsidRPr="00FC6BCD" w:rsidRDefault="00FC6BCD" w:rsidP="00FC6BCD">
                          <w:pPr>
                            <w:jc w:val="center"/>
                            <w:rPr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FC6BCD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1 m 50 environ :</w:t>
                          </w: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FC6BCD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cette valeur devra pouvoir être paramétrée</w:t>
                          </w: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précisément</w:t>
                          </w:r>
                          <w:r w:rsidRPr="00FC6BCD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et archivée en base de données.</w:t>
                          </w:r>
                        </w:p>
                      </w:txbxContent>
                    </v:textbox>
                  </v:shape>
                  <v:shape id="Zone de texte 9" o:spid="_x0000_s1037" type="#_x0000_t202" style="position:absolute;left:11049;top:13824;width:6585;height:3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48FA1311" w14:textId="73147987" w:rsidR="00FC6BCD" w:rsidRPr="00FC6BCD" w:rsidRDefault="00FC6BCD" w:rsidP="00FC6BC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Barrière 1</w:t>
                          </w:r>
                        </w:p>
                      </w:txbxContent>
                    </v:textbox>
                  </v:shape>
                  <v:shape id="Zone de texte 10" o:spid="_x0000_s1038" type="#_x0000_t202" style="position:absolute;left:42780;top:13117;width:6586;height:3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38E4D79A" w14:textId="4DA7FF9D" w:rsidR="00FC6BCD" w:rsidRPr="00FC6BCD" w:rsidRDefault="00FC6BCD" w:rsidP="00FC6BC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Barrière 2</w:t>
                          </w:r>
                        </w:p>
                      </w:txbxContent>
                    </v:textbox>
                  </v:shape>
                  <v:group id="Groupe 15" o:spid="_x0000_s1039" style="position:absolute;left:5170;top:4517;width:8704;height:6532" coordsize="8704,6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angle 11" o:spid="_x0000_s1040" style="position:absolute;width:5495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5b9bd5 [3204]" stroked="f" strokeweight="1pt"/>
                    <v:rect id="Rectangle 12" o:spid="_x0000_s1041" style="position:absolute;left:5497;top:2122;width:3207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" fillcolor="#5b9bd5 [3204]" stroked="f" strokeweight="1pt"/>
                    <v:oval id="Ellipse 13" o:spid="_x0000_s1042" style="position:absolute;left:1469;top:4953;width:1579;height:1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" fillcolor="#5b9bd5 [3204]" stroked="f" strokeweight="1pt">
                      <v:stroke joinstyle="miter"/>
                    </v:oval>
                    <v:oval id="Ellipse 14" o:spid="_x0000_s1043" style="position:absolute;left:5497;top:4898;width:1578;height:1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" fillcolor="#5b9bd5 [3204]" stroked="f" strokeweight="1pt">
                      <v:stroke joinstyle="miter"/>
                    </v:oval>
                  </v:group>
                  <v:shape id="Zone de texte 22" o:spid="_x0000_s1044" type="#_x0000_t202" style="position:absolute;left:4082;top:2177;width:14096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7A239C37" w14:textId="1039E2F2" w:rsidR="00FC6BCD" w:rsidRPr="00FC6BCD" w:rsidRDefault="00FC6BCD" w:rsidP="00FC6BCD">
                          <w:pPr>
                            <w:jc w:val="center"/>
                            <w:rPr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LV : longueur véhicule</w:t>
                          </w:r>
                          <w:r w:rsidRPr="00FC6BCD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71FC0A8" w14:textId="15EA1C39" w:rsidR="005A7227" w:rsidRDefault="005A7227"/>
    <w:p w14:paraId="18B6F563" w14:textId="49CEE2AC" w:rsidR="005A7227" w:rsidRDefault="005A7227"/>
    <w:p w14:paraId="50777D29" w14:textId="6EABED26" w:rsidR="005A7227" w:rsidRDefault="005A7227"/>
    <w:p w14:paraId="7843020F" w14:textId="65DA83DF" w:rsidR="00DE4648" w:rsidRDefault="00DE4648"/>
    <w:p w14:paraId="29780227" w14:textId="17EFBB44" w:rsidR="00FC6BCD" w:rsidRDefault="00FC6BCD"/>
    <w:p w14:paraId="62EFD367" w14:textId="62A73C1B" w:rsidR="005A7227" w:rsidRDefault="005A7227"/>
    <w:p w14:paraId="00F84835" w14:textId="60BABAAA" w:rsidR="005A7227" w:rsidRDefault="005A7227"/>
    <w:p w14:paraId="7697EF69" w14:textId="7EE008AB" w:rsidR="005A7227" w:rsidRDefault="005A7227" w:rsidP="005A7227">
      <w:pPr>
        <w:pStyle w:val="Paragraphedeliste"/>
        <w:numPr>
          <w:ilvl w:val="0"/>
          <w:numId w:val="1"/>
        </w:numPr>
      </w:pPr>
      <w:proofErr w:type="gramStart"/>
      <w:r>
        <w:t>t</w:t>
      </w:r>
      <w:proofErr w:type="gramEnd"/>
      <w:r>
        <w:t>11 : arrivée du véhicule sur la barrière 1</w:t>
      </w:r>
    </w:p>
    <w:p w14:paraId="73B993A2" w14:textId="10B612BC" w:rsidR="005A7227" w:rsidRDefault="005A7227" w:rsidP="005A7227">
      <w:pPr>
        <w:pStyle w:val="Paragraphedeliste"/>
        <w:numPr>
          <w:ilvl w:val="0"/>
          <w:numId w:val="1"/>
        </w:numPr>
      </w:pPr>
      <w:proofErr w:type="gramStart"/>
      <w:r>
        <w:t>t</w:t>
      </w:r>
      <w:proofErr w:type="gramEnd"/>
      <w:r>
        <w:t>12 : sortie du véhicule de la barrière 1</w:t>
      </w:r>
    </w:p>
    <w:p w14:paraId="33F9778F" w14:textId="005241FA" w:rsidR="005A7227" w:rsidRDefault="005A7227" w:rsidP="005A7227">
      <w:pPr>
        <w:pStyle w:val="Paragraphedeliste"/>
        <w:numPr>
          <w:ilvl w:val="0"/>
          <w:numId w:val="1"/>
        </w:numPr>
      </w:pPr>
      <w:proofErr w:type="gramStart"/>
      <w:r>
        <w:t>t</w:t>
      </w:r>
      <w:proofErr w:type="gramEnd"/>
      <w:r>
        <w:t>21 : arrivée du véhicule sur la barrière 2</w:t>
      </w:r>
    </w:p>
    <w:p w14:paraId="6EB9D2AF" w14:textId="2DDB6302" w:rsidR="005A7227" w:rsidRDefault="005A7227" w:rsidP="005A7227">
      <w:pPr>
        <w:pStyle w:val="Paragraphedeliste"/>
        <w:numPr>
          <w:ilvl w:val="0"/>
          <w:numId w:val="1"/>
        </w:numPr>
      </w:pPr>
      <w:r>
        <w:t>LV : longueur du véhicule</w:t>
      </w:r>
    </w:p>
    <w:p w14:paraId="547207FC" w14:textId="0B3120F6" w:rsidR="005A7227" w:rsidRDefault="005A7227" w:rsidP="005A7227">
      <w:pPr>
        <w:pStyle w:val="Paragraphedeliste"/>
        <w:numPr>
          <w:ilvl w:val="0"/>
          <w:numId w:val="1"/>
        </w:numPr>
      </w:pPr>
      <w:r>
        <w:t>DB : distance entre les 2 barrières</w:t>
      </w:r>
    </w:p>
    <w:p w14:paraId="76CA2D78" w14:textId="453F45F6" w:rsidR="005A7227" w:rsidRDefault="005A7227"/>
    <w:p w14:paraId="276BC177" w14:textId="4DE5A7B2" w:rsidR="005A7227" w:rsidRDefault="005A7227">
      <w:r>
        <w:t>En utilisant t11, t12, t21 et DB, calculer la vitesse et la longueur du véhicule</w:t>
      </w:r>
    </w:p>
    <w:p w14:paraId="32D43612" w14:textId="3042177E" w:rsidR="005A7227" w:rsidRDefault="005A7227" w:rsidP="005A7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Vitesse = </w:t>
      </w:r>
      <w:r w:rsidR="000266F2">
        <w:t>DB / (t21 – t11)</w:t>
      </w:r>
    </w:p>
    <w:p w14:paraId="2830661F" w14:textId="3704A778" w:rsidR="005A7227" w:rsidRDefault="005A7227" w:rsidP="005A7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LV =</w:t>
      </w:r>
      <w:r w:rsidR="000266F2">
        <w:t xml:space="preserve"> Vitesse * (t12 – t11) ou LV = Vitesse * (t12</w:t>
      </w:r>
      <w:r w:rsidR="00063030">
        <w:t xml:space="preserve"> – t21)</w:t>
      </w:r>
    </w:p>
    <w:p w14:paraId="438201A3" w14:textId="6D859F8E" w:rsidR="005A7227" w:rsidRDefault="005A7227" w:rsidP="005A7227"/>
    <w:p w14:paraId="3A470685" w14:textId="2B68AA38" w:rsidR="005A7227" w:rsidRDefault="00610865" w:rsidP="005A7227">
      <w:r>
        <w:t>Faisons maintenant des estimations des écarts de temps. Complétez le tableau ci-dessous.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1442"/>
        <w:gridCol w:w="2332"/>
        <w:gridCol w:w="3025"/>
      </w:tblGrid>
      <w:tr w:rsidR="00610865" w:rsidRPr="00454591" w14:paraId="24AACB9B" w14:textId="77777777" w:rsidTr="00A0035B">
        <w:tc>
          <w:tcPr>
            <w:tcW w:w="2263" w:type="dxa"/>
            <w:vAlign w:val="center"/>
          </w:tcPr>
          <w:p w14:paraId="15234D61" w14:textId="39C00B54" w:rsidR="00610865" w:rsidRPr="00454591" w:rsidRDefault="00610865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</w:t>
            </w:r>
            <w:r w:rsidRPr="00454591">
              <w:rPr>
                <w:sz w:val="18"/>
                <w:szCs w:val="18"/>
              </w:rPr>
              <w:t xml:space="preserve"> : distance entre les 2 </w:t>
            </w:r>
            <w:r>
              <w:rPr>
                <w:sz w:val="18"/>
                <w:szCs w:val="18"/>
              </w:rPr>
              <w:t>barrières</w:t>
            </w:r>
          </w:p>
        </w:tc>
        <w:tc>
          <w:tcPr>
            <w:tcW w:w="1442" w:type="dxa"/>
            <w:vAlign w:val="center"/>
          </w:tcPr>
          <w:p w14:paraId="065C5197" w14:textId="77777777" w:rsidR="00610865" w:rsidRPr="00454591" w:rsidRDefault="00610865" w:rsidP="00A0035B">
            <w:pPr>
              <w:jc w:val="center"/>
              <w:rPr>
                <w:sz w:val="18"/>
                <w:szCs w:val="18"/>
              </w:rPr>
            </w:pPr>
            <w:proofErr w:type="gramStart"/>
            <w:r w:rsidRPr="00454591">
              <w:rPr>
                <w:sz w:val="18"/>
                <w:szCs w:val="18"/>
              </w:rPr>
              <w:t>v</w:t>
            </w:r>
            <w:proofErr w:type="gramEnd"/>
            <w:r w:rsidRPr="00454591">
              <w:rPr>
                <w:sz w:val="18"/>
                <w:szCs w:val="18"/>
              </w:rPr>
              <w:t xml:space="preserve"> : Vitesse du véhicule</w:t>
            </w:r>
          </w:p>
        </w:tc>
        <w:tc>
          <w:tcPr>
            <w:tcW w:w="2332" w:type="dxa"/>
            <w:vAlign w:val="center"/>
          </w:tcPr>
          <w:p w14:paraId="1EB2CF0C" w14:textId="77777777" w:rsidR="00610865" w:rsidRPr="00454591" w:rsidRDefault="00610865" w:rsidP="00A0035B">
            <w:pPr>
              <w:jc w:val="center"/>
              <w:rPr>
                <w:sz w:val="18"/>
                <w:szCs w:val="18"/>
              </w:rPr>
            </w:pPr>
            <w:r w:rsidRPr="00454591">
              <w:rPr>
                <w:sz w:val="18"/>
                <w:szCs w:val="18"/>
              </w:rPr>
              <w:t>Ecart de temps entre les signaux des 2 détecteurs</w:t>
            </w:r>
            <w:r>
              <w:rPr>
                <w:sz w:val="18"/>
                <w:szCs w:val="18"/>
              </w:rPr>
              <w:t xml:space="preserve"> en millisecondes</w:t>
            </w:r>
          </w:p>
        </w:tc>
        <w:tc>
          <w:tcPr>
            <w:tcW w:w="3025" w:type="dxa"/>
            <w:vAlign w:val="center"/>
          </w:tcPr>
          <w:p w14:paraId="4CBDB3E2" w14:textId="77777777" w:rsidR="00610865" w:rsidRPr="00454591" w:rsidRDefault="00610865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Intervalle acceptable pour une précision de 0,5 %</w:t>
            </w:r>
          </w:p>
        </w:tc>
      </w:tr>
      <w:tr w:rsidR="00610865" w:rsidRPr="00454591" w14:paraId="77F7E14E" w14:textId="77777777" w:rsidTr="00A0035B">
        <w:tc>
          <w:tcPr>
            <w:tcW w:w="2263" w:type="dxa"/>
            <w:vMerge w:val="restart"/>
            <w:vAlign w:val="center"/>
          </w:tcPr>
          <w:p w14:paraId="4751BF5E" w14:textId="77777777" w:rsidR="00610865" w:rsidRPr="00454591" w:rsidRDefault="00610865" w:rsidP="00A00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1m50</w:t>
            </w:r>
          </w:p>
        </w:tc>
        <w:tc>
          <w:tcPr>
            <w:tcW w:w="1442" w:type="dxa"/>
            <w:vAlign w:val="center"/>
          </w:tcPr>
          <w:p w14:paraId="26274C9F" w14:textId="77777777" w:rsidR="00610865" w:rsidRPr="00454591" w:rsidRDefault="00610865" w:rsidP="00A00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km/h</w:t>
            </w:r>
          </w:p>
        </w:tc>
        <w:tc>
          <w:tcPr>
            <w:tcW w:w="2332" w:type="dxa"/>
            <w:vAlign w:val="center"/>
          </w:tcPr>
          <w:p w14:paraId="4CB33093" w14:textId="057B84C7" w:rsidR="00610865" w:rsidRPr="00454591" w:rsidRDefault="00E44F3B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(1.5*3.</w:t>
            </w:r>
            <w:proofErr w:type="gramStart"/>
            <w:r>
              <w:rPr>
                <w:sz w:val="18"/>
                <w:szCs w:val="18"/>
              </w:rPr>
              <w:t>6)/</w:t>
            </w:r>
            <w:proofErr w:type="gramEnd"/>
            <w:r>
              <w:rPr>
                <w:sz w:val="18"/>
                <w:szCs w:val="18"/>
              </w:rPr>
              <w:t>30 = 0.18s = 180ms</w:t>
            </w:r>
          </w:p>
        </w:tc>
        <w:tc>
          <w:tcPr>
            <w:tcW w:w="3025" w:type="dxa"/>
            <w:vAlign w:val="center"/>
          </w:tcPr>
          <w:p w14:paraId="115B55D1" w14:textId="5ACDB441" w:rsidR="00610865" w:rsidRPr="00454591" w:rsidRDefault="009A3FF2" w:rsidP="00A0035B">
            <w:pPr>
              <w:jc w:val="center"/>
              <w:rPr>
                <w:sz w:val="18"/>
                <w:szCs w:val="18"/>
              </w:rPr>
            </w:pPr>
            <w:ins w:id="0" w:author="BTS SNIR CDF NANCY" w:date="2022-01-26T14:48:00Z">
              <w:r>
                <w:rPr>
                  <w:sz w:val="18"/>
                  <w:szCs w:val="18"/>
                </w:rPr>
                <w:sym w:font="Symbol" w:char="F0B1"/>
              </w:r>
            </w:ins>
            <w:r w:rsidR="00CF0232">
              <w:rPr>
                <w:sz w:val="18"/>
                <w:szCs w:val="18"/>
              </w:rPr>
              <w:t>0.9ms : [</w:t>
            </w:r>
            <w:r w:rsidR="007B45FD">
              <w:rPr>
                <w:sz w:val="18"/>
                <w:szCs w:val="18"/>
              </w:rPr>
              <w:t>179.1</w:t>
            </w:r>
            <w:r w:rsidR="00CF0232">
              <w:rPr>
                <w:sz w:val="18"/>
                <w:szCs w:val="18"/>
              </w:rPr>
              <w:t xml:space="preserve"> ; </w:t>
            </w:r>
            <w:r w:rsidR="007B45FD">
              <w:rPr>
                <w:sz w:val="18"/>
                <w:szCs w:val="18"/>
              </w:rPr>
              <w:t>180.9</w:t>
            </w:r>
            <w:r w:rsidR="00CF0232">
              <w:rPr>
                <w:sz w:val="18"/>
                <w:szCs w:val="18"/>
              </w:rPr>
              <w:t>]</w:t>
            </w:r>
          </w:p>
        </w:tc>
      </w:tr>
      <w:tr w:rsidR="00610865" w:rsidRPr="00454591" w14:paraId="75C72B04" w14:textId="77777777" w:rsidTr="00A0035B">
        <w:tc>
          <w:tcPr>
            <w:tcW w:w="2263" w:type="dxa"/>
            <w:vMerge/>
            <w:vAlign w:val="center"/>
          </w:tcPr>
          <w:p w14:paraId="7B8B57E1" w14:textId="77777777" w:rsidR="00610865" w:rsidRDefault="00610865" w:rsidP="00A0035B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  <w:vAlign w:val="center"/>
          </w:tcPr>
          <w:p w14:paraId="2BB75E55" w14:textId="77777777" w:rsidR="00610865" w:rsidRDefault="00610865" w:rsidP="00A00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km/h</w:t>
            </w:r>
          </w:p>
        </w:tc>
        <w:tc>
          <w:tcPr>
            <w:tcW w:w="2332" w:type="dxa"/>
            <w:vAlign w:val="center"/>
          </w:tcPr>
          <w:p w14:paraId="34AAA5A4" w14:textId="638C0CF0" w:rsidR="00610865" w:rsidRPr="00454591" w:rsidRDefault="00E44F3B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(1.5*3.</w:t>
            </w:r>
            <w:proofErr w:type="gramStart"/>
            <w:r>
              <w:rPr>
                <w:sz w:val="18"/>
                <w:szCs w:val="18"/>
              </w:rPr>
              <w:t>6)/</w:t>
            </w:r>
            <w:proofErr w:type="gramEnd"/>
            <w:r>
              <w:rPr>
                <w:sz w:val="18"/>
                <w:szCs w:val="18"/>
              </w:rPr>
              <w:t>50 = 0.108s = 108ms</w:t>
            </w:r>
          </w:p>
        </w:tc>
        <w:tc>
          <w:tcPr>
            <w:tcW w:w="3025" w:type="dxa"/>
            <w:vAlign w:val="center"/>
          </w:tcPr>
          <w:p w14:paraId="11A1585A" w14:textId="2088F5AF" w:rsidR="00610865" w:rsidRPr="00454591" w:rsidRDefault="009A3FF2" w:rsidP="00A0035B">
            <w:pPr>
              <w:jc w:val="center"/>
              <w:rPr>
                <w:sz w:val="18"/>
                <w:szCs w:val="18"/>
              </w:rPr>
            </w:pPr>
            <w:ins w:id="1" w:author="BTS SNIR CDF NANCY" w:date="2022-01-26T14:48:00Z">
              <w:r>
                <w:rPr>
                  <w:sz w:val="18"/>
                  <w:szCs w:val="18"/>
                </w:rPr>
                <w:sym w:font="Symbol" w:char="F0B1"/>
              </w:r>
            </w:ins>
            <w:r w:rsidR="007B45FD">
              <w:rPr>
                <w:sz w:val="18"/>
                <w:szCs w:val="18"/>
              </w:rPr>
              <w:t>0.54ms : [</w:t>
            </w:r>
            <w:r w:rsidR="001279A6">
              <w:rPr>
                <w:sz w:val="18"/>
                <w:szCs w:val="18"/>
              </w:rPr>
              <w:t>107.46 ; 108.54</w:t>
            </w:r>
            <w:r w:rsidR="007B45FD">
              <w:rPr>
                <w:sz w:val="18"/>
                <w:szCs w:val="18"/>
              </w:rPr>
              <w:t>]</w:t>
            </w:r>
          </w:p>
        </w:tc>
      </w:tr>
      <w:tr w:rsidR="00610865" w:rsidRPr="00454591" w14:paraId="4F98CE13" w14:textId="77777777" w:rsidTr="00A0035B">
        <w:tc>
          <w:tcPr>
            <w:tcW w:w="2263" w:type="dxa"/>
            <w:vMerge/>
            <w:vAlign w:val="center"/>
          </w:tcPr>
          <w:p w14:paraId="74CA2CBD" w14:textId="77777777" w:rsidR="00610865" w:rsidRDefault="00610865" w:rsidP="00A0035B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  <w:vAlign w:val="center"/>
          </w:tcPr>
          <w:p w14:paraId="0B234B45" w14:textId="77777777" w:rsidR="00610865" w:rsidRDefault="00610865" w:rsidP="00A00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km/h</w:t>
            </w:r>
          </w:p>
        </w:tc>
        <w:tc>
          <w:tcPr>
            <w:tcW w:w="2332" w:type="dxa"/>
            <w:vAlign w:val="center"/>
          </w:tcPr>
          <w:p w14:paraId="640B4C3D" w14:textId="0ED93319" w:rsidR="00610865" w:rsidRPr="00454591" w:rsidRDefault="00E44F3B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(1.5*3.</w:t>
            </w:r>
            <w:proofErr w:type="gramStart"/>
            <w:r>
              <w:rPr>
                <w:sz w:val="18"/>
                <w:szCs w:val="18"/>
              </w:rPr>
              <w:t>6)/</w:t>
            </w:r>
            <w:proofErr w:type="gramEnd"/>
            <w:r>
              <w:rPr>
                <w:sz w:val="18"/>
                <w:szCs w:val="18"/>
              </w:rPr>
              <w:t>80 = 0.0675s = 67.5ms</w:t>
            </w:r>
          </w:p>
        </w:tc>
        <w:tc>
          <w:tcPr>
            <w:tcW w:w="3025" w:type="dxa"/>
            <w:vAlign w:val="center"/>
          </w:tcPr>
          <w:p w14:paraId="2078A684" w14:textId="41460CC5" w:rsidR="00610865" w:rsidRPr="00454591" w:rsidRDefault="009A3FF2" w:rsidP="00A0035B">
            <w:pPr>
              <w:jc w:val="center"/>
              <w:rPr>
                <w:sz w:val="18"/>
                <w:szCs w:val="18"/>
              </w:rPr>
            </w:pPr>
            <w:ins w:id="2" w:author="BTS SNIR CDF NANCY" w:date="2022-01-26T14:48:00Z">
              <w:r>
                <w:rPr>
                  <w:sz w:val="18"/>
                  <w:szCs w:val="18"/>
                </w:rPr>
                <w:sym w:font="Symbol" w:char="F0B1"/>
              </w:r>
            </w:ins>
            <w:r w:rsidR="001279A6">
              <w:rPr>
                <w:sz w:val="18"/>
                <w:szCs w:val="18"/>
              </w:rPr>
              <w:t>0.3375ms : [67.1625 ; 67.8375]</w:t>
            </w:r>
          </w:p>
        </w:tc>
      </w:tr>
      <w:tr w:rsidR="00610865" w:rsidRPr="00454591" w14:paraId="21436C0B" w14:textId="77777777" w:rsidTr="00A0035B">
        <w:tc>
          <w:tcPr>
            <w:tcW w:w="2263" w:type="dxa"/>
            <w:vMerge/>
            <w:vAlign w:val="center"/>
          </w:tcPr>
          <w:p w14:paraId="34268A9E" w14:textId="77777777" w:rsidR="00610865" w:rsidRDefault="00610865" w:rsidP="00A0035B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  <w:vAlign w:val="center"/>
          </w:tcPr>
          <w:p w14:paraId="45A08F76" w14:textId="77777777" w:rsidR="00610865" w:rsidRDefault="00610865" w:rsidP="00A00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 km/h</w:t>
            </w:r>
          </w:p>
        </w:tc>
        <w:tc>
          <w:tcPr>
            <w:tcW w:w="2332" w:type="dxa"/>
            <w:vAlign w:val="center"/>
          </w:tcPr>
          <w:p w14:paraId="3BAC8752" w14:textId="152737A0" w:rsidR="00610865" w:rsidRPr="00454591" w:rsidRDefault="00E44F3B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(1.5*3.</w:t>
            </w:r>
            <w:proofErr w:type="gramStart"/>
            <w:r>
              <w:rPr>
                <w:sz w:val="18"/>
                <w:szCs w:val="18"/>
              </w:rPr>
              <w:t>6)/</w:t>
            </w:r>
            <w:proofErr w:type="gramEnd"/>
            <w:r>
              <w:rPr>
                <w:sz w:val="18"/>
                <w:szCs w:val="18"/>
              </w:rPr>
              <w:t>110 = 0.0491s = 49.1ms</w:t>
            </w:r>
          </w:p>
        </w:tc>
        <w:tc>
          <w:tcPr>
            <w:tcW w:w="3025" w:type="dxa"/>
            <w:vAlign w:val="center"/>
          </w:tcPr>
          <w:p w14:paraId="64D02C61" w14:textId="3764C55F" w:rsidR="00610865" w:rsidRPr="00454591" w:rsidRDefault="009A3FF2" w:rsidP="00A0035B">
            <w:pPr>
              <w:jc w:val="center"/>
              <w:rPr>
                <w:sz w:val="18"/>
                <w:szCs w:val="18"/>
              </w:rPr>
            </w:pPr>
            <w:ins w:id="3" w:author="BTS SNIR CDF NANCY" w:date="2022-01-26T14:48:00Z">
              <w:r>
                <w:rPr>
                  <w:sz w:val="18"/>
                  <w:szCs w:val="18"/>
                </w:rPr>
                <w:sym w:font="Symbol" w:char="F0B1"/>
              </w:r>
            </w:ins>
            <w:r w:rsidR="00246E7B">
              <w:rPr>
                <w:sz w:val="18"/>
                <w:szCs w:val="18"/>
              </w:rPr>
              <w:t xml:space="preserve">0.2455ms : [48.8545 ; </w:t>
            </w:r>
            <w:r w:rsidR="00E60D4B">
              <w:rPr>
                <w:sz w:val="18"/>
                <w:szCs w:val="18"/>
              </w:rPr>
              <w:t>49.3455</w:t>
            </w:r>
            <w:r w:rsidR="00246E7B">
              <w:rPr>
                <w:sz w:val="18"/>
                <w:szCs w:val="18"/>
              </w:rPr>
              <w:t>]</w:t>
            </w:r>
          </w:p>
        </w:tc>
      </w:tr>
      <w:tr w:rsidR="00610865" w:rsidRPr="00454591" w14:paraId="4340E156" w14:textId="77777777" w:rsidTr="00A0035B">
        <w:tc>
          <w:tcPr>
            <w:tcW w:w="2263" w:type="dxa"/>
            <w:vMerge/>
            <w:vAlign w:val="center"/>
          </w:tcPr>
          <w:p w14:paraId="32949D91" w14:textId="77777777" w:rsidR="00610865" w:rsidRDefault="00610865" w:rsidP="00A0035B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  <w:vAlign w:val="center"/>
          </w:tcPr>
          <w:p w14:paraId="0A6D86AA" w14:textId="77777777" w:rsidR="00610865" w:rsidRDefault="00610865" w:rsidP="00A00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 km/h</w:t>
            </w:r>
          </w:p>
        </w:tc>
        <w:tc>
          <w:tcPr>
            <w:tcW w:w="2332" w:type="dxa"/>
            <w:vAlign w:val="center"/>
          </w:tcPr>
          <w:p w14:paraId="26D3EA12" w14:textId="7C628E13" w:rsidR="00610865" w:rsidRPr="00454591" w:rsidRDefault="00E44F3B" w:rsidP="00A00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(1.5*3.</w:t>
            </w:r>
            <w:proofErr w:type="gramStart"/>
            <w:r>
              <w:rPr>
                <w:sz w:val="18"/>
                <w:szCs w:val="18"/>
              </w:rPr>
              <w:t>6)/</w:t>
            </w:r>
            <w:proofErr w:type="gramEnd"/>
            <w:r>
              <w:rPr>
                <w:sz w:val="18"/>
                <w:szCs w:val="18"/>
              </w:rPr>
              <w:t xml:space="preserve">130 = </w:t>
            </w:r>
            <w:r w:rsidR="001D54CB">
              <w:rPr>
                <w:sz w:val="18"/>
                <w:szCs w:val="18"/>
              </w:rPr>
              <w:t>0.04154s = 41.54ms</w:t>
            </w:r>
          </w:p>
        </w:tc>
        <w:tc>
          <w:tcPr>
            <w:tcW w:w="3025" w:type="dxa"/>
            <w:vAlign w:val="center"/>
          </w:tcPr>
          <w:p w14:paraId="2AC784DD" w14:textId="2FF4A541" w:rsidR="00610865" w:rsidRPr="00454591" w:rsidRDefault="009A3FF2" w:rsidP="00A0035B">
            <w:pPr>
              <w:jc w:val="center"/>
              <w:rPr>
                <w:sz w:val="18"/>
                <w:szCs w:val="18"/>
              </w:rPr>
            </w:pPr>
            <w:ins w:id="4" w:author="BTS SNIR CDF NANCY" w:date="2022-01-26T14:48:00Z">
              <w:r>
                <w:rPr>
                  <w:sz w:val="18"/>
                  <w:szCs w:val="18"/>
                </w:rPr>
                <w:sym w:font="Symbol" w:char="F0B1"/>
              </w:r>
            </w:ins>
            <w:r w:rsidR="00216AC7">
              <w:rPr>
                <w:sz w:val="18"/>
                <w:szCs w:val="18"/>
              </w:rPr>
              <w:t>0.2077ms : [41.3323 ; 41.7477]</w:t>
            </w:r>
          </w:p>
        </w:tc>
      </w:tr>
    </w:tbl>
    <w:p w14:paraId="453F93B7" w14:textId="54E4C440" w:rsidR="00610865" w:rsidRDefault="00610865" w:rsidP="005A7227"/>
    <w:p w14:paraId="6749B725" w14:textId="6880A2DE" w:rsidR="00610865" w:rsidRDefault="00610865" w:rsidP="005A7227">
      <w:r>
        <w:t>En conclusion, pour avoir une précision restant inférieure à 0,5% à une vitesse de 130 kms/h, il faut que le microcontrôleur soit capable d'avoir une précision sur les mesures d'au moins</w:t>
      </w:r>
      <w:r w:rsidR="00F826E8">
        <w:t xml:space="preserve"> </w:t>
      </w:r>
      <w:r w:rsidR="00F826E8">
        <w:rPr>
          <w:bdr w:val="single" w:sz="4" w:space="0" w:color="auto"/>
        </w:rPr>
        <w:t>0,20</w:t>
      </w:r>
      <w:r w:rsidRPr="00610865">
        <w:rPr>
          <w:bdr w:val="single" w:sz="4" w:space="0" w:color="auto"/>
        </w:rPr>
        <w:t xml:space="preserve"> </w:t>
      </w:r>
      <w:r>
        <w:t>ms.</w:t>
      </w:r>
    </w:p>
    <w:sectPr w:rsidR="0061086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AEC37" w14:textId="77777777" w:rsidR="00BD562C" w:rsidRDefault="00BD562C" w:rsidP="00DA59AC">
      <w:pPr>
        <w:spacing w:after="0" w:line="240" w:lineRule="auto"/>
      </w:pPr>
      <w:r>
        <w:separator/>
      </w:r>
    </w:p>
  </w:endnote>
  <w:endnote w:type="continuationSeparator" w:id="0">
    <w:p w14:paraId="375C97DF" w14:textId="77777777" w:rsidR="00BD562C" w:rsidRDefault="00BD562C" w:rsidP="00DA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22334" w14:textId="18686F2D" w:rsidR="00DA59AC" w:rsidRPr="00DA59AC" w:rsidRDefault="00DA59AC" w:rsidP="00DA59AC">
    <w:pPr>
      <w:pStyle w:val="Pieddepage"/>
      <w:pBdr>
        <w:top w:val="single" w:sz="4" w:space="1" w:color="auto"/>
      </w:pBdr>
      <w:rPr>
        <w:sz w:val="18"/>
      </w:rPr>
    </w:pPr>
    <w:proofErr w:type="spellStart"/>
    <w:r w:rsidRPr="00DA59AC">
      <w:rPr>
        <w:sz w:val="18"/>
      </w:rPr>
      <w:t>Ref</w:t>
    </w:r>
    <w:proofErr w:type="spellEnd"/>
    <w:r w:rsidRPr="00DA59AC">
      <w:rPr>
        <w:sz w:val="18"/>
      </w:rPr>
      <w:t xml:space="preserve"> : 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FILENAME   \* MERGEFORMAT </w:instrText>
    </w:r>
    <w:r w:rsidRPr="00DA59AC">
      <w:rPr>
        <w:sz w:val="18"/>
      </w:rPr>
      <w:fldChar w:fldCharType="separate"/>
    </w:r>
    <w:r w:rsidR="00DE4648">
      <w:rPr>
        <w:noProof/>
        <w:sz w:val="18"/>
      </w:rPr>
      <w:t>Document1</w:t>
    </w:r>
    <w:r w:rsidRPr="00DA59AC">
      <w:rPr>
        <w:sz w:val="18"/>
      </w:rPr>
      <w:fldChar w:fldCharType="end"/>
    </w:r>
    <w:r w:rsidRPr="00DA59AC">
      <w:rPr>
        <w:sz w:val="18"/>
      </w:rPr>
      <w:t xml:space="preserve"> mis à jour le 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SAVEDATE  \@ "dd/MM/yyyy HH:mm"  \* MERGEFORMAT </w:instrText>
    </w:r>
    <w:r w:rsidRPr="00DA59AC">
      <w:rPr>
        <w:sz w:val="18"/>
      </w:rPr>
      <w:fldChar w:fldCharType="separate"/>
    </w:r>
    <w:r w:rsidR="009A3FF2">
      <w:rPr>
        <w:noProof/>
        <w:sz w:val="18"/>
      </w:rPr>
      <w:t>25/01/2022 16:45</w:t>
    </w:r>
    <w:r w:rsidRPr="00DA59AC">
      <w:rPr>
        <w:sz w:val="18"/>
      </w:rPr>
      <w:fldChar w:fldCharType="end"/>
    </w:r>
    <w:r w:rsidRPr="00DA59AC">
      <w:rPr>
        <w:sz w:val="18"/>
      </w:rPr>
      <w:t xml:space="preserve"> par Vincent ROBERT</w:t>
    </w:r>
    <w:r w:rsidRPr="00DA59AC">
      <w:rPr>
        <w:sz w:val="18"/>
      </w:rPr>
      <w:tab/>
      <w:t xml:space="preserve">Page </w:t>
    </w:r>
    <w:r w:rsidRPr="00DA59AC">
      <w:rPr>
        <w:sz w:val="18"/>
      </w:rPr>
      <w:fldChar w:fldCharType="begin"/>
    </w:r>
    <w:r w:rsidRPr="00DA59AC">
      <w:rPr>
        <w:sz w:val="18"/>
      </w:rPr>
      <w:instrText>PAGE   \* MERGEFORMAT</w:instrText>
    </w:r>
    <w:r w:rsidRPr="00DA59AC">
      <w:rPr>
        <w:sz w:val="18"/>
      </w:rPr>
      <w:fldChar w:fldCharType="separate"/>
    </w:r>
    <w:r>
      <w:rPr>
        <w:noProof/>
        <w:sz w:val="18"/>
      </w:rPr>
      <w:t>1</w:t>
    </w:r>
    <w:r w:rsidRPr="00DA59AC">
      <w:rPr>
        <w:sz w:val="18"/>
      </w:rPr>
      <w:fldChar w:fldCharType="end"/>
    </w:r>
    <w:r w:rsidRPr="00DA59AC">
      <w:rPr>
        <w:sz w:val="18"/>
      </w:rPr>
      <w:t>/</w:t>
    </w:r>
    <w:r w:rsidRPr="00DA59AC">
      <w:rPr>
        <w:sz w:val="18"/>
      </w:rPr>
      <w:fldChar w:fldCharType="begin"/>
    </w:r>
    <w:r w:rsidRPr="00DA59AC">
      <w:rPr>
        <w:sz w:val="18"/>
      </w:rPr>
      <w:instrText xml:space="preserve"> NUMPAGES   \* MERGEFORMAT </w:instrText>
    </w:r>
    <w:r w:rsidRPr="00DA59AC">
      <w:rPr>
        <w:sz w:val="18"/>
      </w:rPr>
      <w:fldChar w:fldCharType="separate"/>
    </w:r>
    <w:r>
      <w:rPr>
        <w:noProof/>
        <w:sz w:val="18"/>
      </w:rPr>
      <w:t>1</w:t>
    </w:r>
    <w:r w:rsidRPr="00DA59AC">
      <w:rPr>
        <w:sz w:val="18"/>
      </w:rPr>
      <w:fldChar w:fldCharType="end"/>
    </w:r>
  </w:p>
  <w:p w14:paraId="294D7BBA" w14:textId="77777777" w:rsidR="00DA59AC" w:rsidRDefault="00DA59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C3F2" w14:textId="77777777" w:rsidR="00BD562C" w:rsidRDefault="00BD562C" w:rsidP="00DA59AC">
      <w:pPr>
        <w:spacing w:after="0" w:line="240" w:lineRule="auto"/>
      </w:pPr>
      <w:r>
        <w:separator/>
      </w:r>
    </w:p>
  </w:footnote>
  <w:footnote w:type="continuationSeparator" w:id="0">
    <w:p w14:paraId="2E451E50" w14:textId="77777777" w:rsidR="00BD562C" w:rsidRDefault="00BD562C" w:rsidP="00DA5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36A3" w14:textId="77777777" w:rsidR="00DA59AC" w:rsidRPr="00DA59AC" w:rsidRDefault="00BD562C" w:rsidP="00DA59AC">
    <w:pPr>
      <w:pStyle w:val="En-tte"/>
      <w:pBdr>
        <w:bottom w:val="single" w:sz="4" w:space="1" w:color="auto"/>
      </w:pBdr>
      <w:rPr>
        <w:sz w:val="18"/>
      </w:rPr>
    </w:pPr>
    <w:sdt>
      <w:sdtPr>
        <w:rPr>
          <w:sz w:val="18"/>
        </w:rPr>
        <w:id w:val="1704979692"/>
        <w:temporary/>
        <w:showingPlcHdr/>
        <w15:appearance w15:val="hidden"/>
      </w:sdtPr>
      <w:sdtEndPr/>
      <w:sdtContent>
        <w:r w:rsidR="00DA59AC" w:rsidRPr="00DA59AC">
          <w:rPr>
            <w:sz w:val="18"/>
          </w:rPr>
          <w:t>[Tapez ici]</w:t>
        </w:r>
      </w:sdtContent>
    </w:sdt>
    <w:r w:rsidR="00DA59AC" w:rsidRPr="00DA59AC">
      <w:rPr>
        <w:sz w:val="18"/>
      </w:rPr>
      <w:ptab w:relativeTo="margin" w:alignment="center" w:leader="none"/>
    </w:r>
    <w:sdt>
      <w:sdtPr>
        <w:rPr>
          <w:sz w:val="18"/>
        </w:rPr>
        <w:id w:val="968859947"/>
        <w:temporary/>
        <w:showingPlcHdr/>
        <w15:appearance w15:val="hidden"/>
      </w:sdtPr>
      <w:sdtEndPr/>
      <w:sdtContent>
        <w:r w:rsidR="00DA59AC" w:rsidRPr="00DA59AC">
          <w:rPr>
            <w:sz w:val="18"/>
          </w:rPr>
          <w:t>[Tapez ici]</w:t>
        </w:r>
      </w:sdtContent>
    </w:sdt>
    <w:r w:rsidR="00DA59AC" w:rsidRPr="00DA59AC">
      <w:rPr>
        <w:sz w:val="18"/>
      </w:rPr>
      <w:ptab w:relativeTo="margin" w:alignment="right" w:leader="none"/>
    </w:r>
    <w:r w:rsidR="00DA59AC" w:rsidRPr="00DA59AC">
      <w:rPr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8000D"/>
    <w:multiLevelType w:val="hybridMultilevel"/>
    <w:tmpl w:val="4D18E2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TS SNIR CDF NANCY">
    <w15:presenceInfo w15:providerId="None" w15:userId="BTS SNIR CDF NANC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48"/>
    <w:rsid w:val="000266F2"/>
    <w:rsid w:val="00063030"/>
    <w:rsid w:val="001279A6"/>
    <w:rsid w:val="001D54CB"/>
    <w:rsid w:val="00216AC7"/>
    <w:rsid w:val="00246E7B"/>
    <w:rsid w:val="0025517B"/>
    <w:rsid w:val="005A7227"/>
    <w:rsid w:val="005D2498"/>
    <w:rsid w:val="005E5960"/>
    <w:rsid w:val="00610865"/>
    <w:rsid w:val="00686B19"/>
    <w:rsid w:val="0073313D"/>
    <w:rsid w:val="00780579"/>
    <w:rsid w:val="007B45FD"/>
    <w:rsid w:val="009A3FF2"/>
    <w:rsid w:val="00BD562C"/>
    <w:rsid w:val="00CF0232"/>
    <w:rsid w:val="00D57AB0"/>
    <w:rsid w:val="00DA59AC"/>
    <w:rsid w:val="00DE33EA"/>
    <w:rsid w:val="00DE4648"/>
    <w:rsid w:val="00E44F3B"/>
    <w:rsid w:val="00E60D4B"/>
    <w:rsid w:val="00F826E8"/>
    <w:rsid w:val="00FC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A9ED"/>
  <w15:chartTrackingRefBased/>
  <w15:docId w15:val="{D399C87F-3258-48C1-86A4-7F8F7DA5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59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59AC"/>
  </w:style>
  <w:style w:type="paragraph" w:styleId="Pieddepage">
    <w:name w:val="footer"/>
    <w:basedOn w:val="Normal"/>
    <w:link w:val="PieddepageCar"/>
    <w:uiPriority w:val="99"/>
    <w:unhideWhenUsed/>
    <w:rsid w:val="00DA59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59AC"/>
  </w:style>
  <w:style w:type="paragraph" w:styleId="Paragraphedeliste">
    <w:name w:val="List Paragraph"/>
    <w:basedOn w:val="Normal"/>
    <w:uiPriority w:val="34"/>
    <w:qFormat/>
    <w:rsid w:val="005A7227"/>
    <w:pPr>
      <w:ind w:left="720"/>
      <w:contextualSpacing/>
    </w:pPr>
  </w:style>
  <w:style w:type="table" w:styleId="Grilledutableau">
    <w:name w:val="Table Grid"/>
    <w:basedOn w:val="TableauNormal"/>
    <w:uiPriority w:val="39"/>
    <w:rsid w:val="00610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Users\Vincent\Dropbox\Mod&#232;les%20Office%20personnalis&#233;s\modeleDoc_V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modeleDoc_VR.dotx</Template>
  <TotalTime>5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BTS SNIR CDF NANCY</cp:lastModifiedBy>
  <cp:revision>58</cp:revision>
  <dcterms:created xsi:type="dcterms:W3CDTF">2022-01-19T09:51:00Z</dcterms:created>
  <dcterms:modified xsi:type="dcterms:W3CDTF">2022-01-26T13:48:00Z</dcterms:modified>
</cp:coreProperties>
</file>